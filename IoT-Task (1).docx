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0EAA1" w14:textId="7246B2C4" w:rsidR="00615FA4" w:rsidRDefault="00615FA4" w:rsidP="12CC9F59">
      <w:pPr>
        <w:pStyle w:val="Heading1"/>
      </w:pPr>
      <w:bookmarkStart w:id="0" w:name="_GoBack"/>
      <w:bookmarkEnd w:id="0"/>
      <w:r>
        <w:t>Vehicle Plot Delivery Task</w:t>
      </w:r>
    </w:p>
    <w:p w14:paraId="1D4509A2" w14:textId="77777777" w:rsidR="008456B9" w:rsidRPr="001D4218" w:rsidRDefault="008456B9" w:rsidP="001D4218"/>
    <w:p w14:paraId="36BF31DC" w14:textId="687D4657" w:rsidR="00615FA4" w:rsidRDefault="00615FA4" w:rsidP="00615FA4">
      <w:r>
        <w:t>There are several components involved in de</w:t>
      </w:r>
      <w:r w:rsidR="00902DCE">
        <w:t xml:space="preserve">livering plots into the system: </w:t>
      </w:r>
    </w:p>
    <w:p w14:paraId="55E8AF0E" w14:textId="08DA9D3E" w:rsidR="00615FA4" w:rsidRDefault="00902DCE" w:rsidP="001D4218">
      <w:pPr>
        <w:pStyle w:val="ListParagraph"/>
        <w:numPr>
          <w:ilvl w:val="0"/>
          <w:numId w:val="1"/>
        </w:numPr>
      </w:pPr>
      <w:r>
        <w:t>Sender</w:t>
      </w:r>
    </w:p>
    <w:p w14:paraId="3D3C49E6" w14:textId="63319AEE" w:rsidR="00615FA4" w:rsidRDefault="00902DCE" w:rsidP="001D4218">
      <w:pPr>
        <w:pStyle w:val="ListParagraph"/>
        <w:numPr>
          <w:ilvl w:val="0"/>
          <w:numId w:val="1"/>
        </w:numPr>
      </w:pPr>
      <w:r>
        <w:t>Receiver</w:t>
      </w:r>
    </w:p>
    <w:p w14:paraId="2A13BE94" w14:textId="01118C7C" w:rsidR="00615FA4" w:rsidRDefault="00902DCE" w:rsidP="001D4218">
      <w:pPr>
        <w:pStyle w:val="ListParagraph"/>
        <w:numPr>
          <w:ilvl w:val="0"/>
          <w:numId w:val="1"/>
        </w:numPr>
      </w:pPr>
      <w:r>
        <w:t xml:space="preserve">Query Service. </w:t>
      </w:r>
    </w:p>
    <w:p w14:paraId="64149BAA" w14:textId="239B7223" w:rsidR="003F6DEE" w:rsidRDefault="00902DCE" w:rsidP="00615FA4">
      <w:r w:rsidRPr="001D4218">
        <w:rPr>
          <w:b/>
          <w:bCs/>
        </w:rPr>
        <w:t>Sender</w:t>
      </w:r>
      <w:r>
        <w:t xml:space="preserve"> is a console application that generates random plots for a given vehicle. The messages being sent contain</w:t>
      </w:r>
      <w:r w:rsidR="008D5661">
        <w:t>s</w:t>
      </w:r>
      <w:r>
        <w:t xml:space="preserve"> the following information (</w:t>
      </w:r>
      <w:proofErr w:type="spellStart"/>
      <w:r w:rsidRPr="001D4218">
        <w:rPr>
          <w:b/>
          <w:bCs/>
        </w:rPr>
        <w:t>VehicleId</w:t>
      </w:r>
      <w:proofErr w:type="spellEnd"/>
      <w:r>
        <w:t xml:space="preserve">: int, </w:t>
      </w:r>
      <w:r w:rsidRPr="001D4218">
        <w:rPr>
          <w:b/>
          <w:bCs/>
        </w:rPr>
        <w:t>Latitude</w:t>
      </w:r>
      <w:r>
        <w:t xml:space="preserve">: double, </w:t>
      </w:r>
      <w:proofErr w:type="spellStart"/>
      <w:proofErr w:type="gramStart"/>
      <w:r w:rsidRPr="001D4218">
        <w:rPr>
          <w:b/>
          <w:bCs/>
        </w:rPr>
        <w:t>Longitude</w:t>
      </w:r>
      <w:r>
        <w:t>:double</w:t>
      </w:r>
      <w:proofErr w:type="spellEnd"/>
      <w:proofErr w:type="gramEnd"/>
      <w:r>
        <w:t xml:space="preserve">, </w:t>
      </w:r>
      <w:proofErr w:type="spellStart"/>
      <w:r w:rsidRPr="001D4218">
        <w:rPr>
          <w:b/>
          <w:bCs/>
        </w:rPr>
        <w:t>TimeStamp</w:t>
      </w:r>
      <w:r>
        <w:t>:datetime</w:t>
      </w:r>
      <w:proofErr w:type="spellEnd"/>
      <w:r>
        <w:t xml:space="preserve">, </w:t>
      </w:r>
      <w:proofErr w:type="spellStart"/>
      <w:r w:rsidRPr="001D4218">
        <w:rPr>
          <w:b/>
          <w:bCs/>
        </w:rPr>
        <w:t>EventCode</w:t>
      </w:r>
      <w:proofErr w:type="spellEnd"/>
      <w:r>
        <w:t xml:space="preserve">: </w:t>
      </w:r>
      <w:proofErr w:type="spellStart"/>
      <w:r>
        <w:t>IgnitionOn|IgnitionOff|Movement</w:t>
      </w:r>
      <w:proofErr w:type="spellEnd"/>
      <w:r>
        <w:t>)</w:t>
      </w:r>
      <w:r w:rsidR="003F6DEE">
        <w:t>.</w:t>
      </w:r>
      <w:r w:rsidR="007B069A">
        <w:t xml:space="preserve"> </w:t>
      </w:r>
      <w:r w:rsidR="003F6DEE">
        <w:t xml:space="preserve">Plots are sent to the receiver via queue. </w:t>
      </w:r>
      <w:r w:rsidR="008456B9">
        <w:t xml:space="preserve">When running </w:t>
      </w:r>
      <w:proofErr w:type="gramStart"/>
      <w:r w:rsidR="008456B9">
        <w:t>sender</w:t>
      </w:r>
      <w:proofErr w:type="gramEnd"/>
      <w:r w:rsidR="008456B9">
        <w:t xml:space="preserve"> you can configure a </w:t>
      </w:r>
      <w:proofErr w:type="spellStart"/>
      <w:r w:rsidR="008456B9">
        <w:t>vehicleId</w:t>
      </w:r>
      <w:proofErr w:type="spellEnd"/>
      <w:r w:rsidR="008456B9">
        <w:t xml:space="preserve"> and intervals in which plots are sent (e.g. running “Sender.exe -v 10 -interval 500” will start sender which sends random plot each 500ms for vehicle with id = 10). Make sure the journeys created are correct (e.g. Movement is not sent after </w:t>
      </w:r>
      <w:proofErr w:type="spellStart"/>
      <w:r w:rsidR="008456B9">
        <w:t>IgnitionOff</w:t>
      </w:r>
      <w:proofErr w:type="spellEnd"/>
      <w:r w:rsidR="008456B9">
        <w:t xml:space="preserve">, or </w:t>
      </w:r>
      <w:proofErr w:type="spellStart"/>
      <w:r w:rsidR="008456B9">
        <w:t>IgnitionOn</w:t>
      </w:r>
      <w:proofErr w:type="spellEnd"/>
      <w:r w:rsidR="008456B9">
        <w:t>/Off is not sent twice). Any number of concurrently running senders is supported.</w:t>
      </w:r>
    </w:p>
    <w:p w14:paraId="7EF0E9A9" w14:textId="1BC9F568" w:rsidR="00902DCE" w:rsidRDefault="00902DCE" w:rsidP="00615FA4">
      <w:r w:rsidRPr="001D4218">
        <w:rPr>
          <w:b/>
          <w:bCs/>
        </w:rPr>
        <w:t>Receiver</w:t>
      </w:r>
      <w:r>
        <w:t xml:space="preserve"> is a process</w:t>
      </w:r>
      <w:r w:rsidR="003F6DEE">
        <w:t xml:space="preserve"> that picks up plots from the queue and puts them in the </w:t>
      </w:r>
      <w:r w:rsidR="008D5661">
        <w:t xml:space="preserve">distributed </w:t>
      </w:r>
      <w:r w:rsidR="003F6DEE">
        <w:t>cache</w:t>
      </w:r>
      <w:r w:rsidR="008D5661">
        <w:t xml:space="preserve"> for the query service to consume</w:t>
      </w:r>
      <w:r w:rsidR="003F6DEE" w:rsidRPr="606F043C">
        <w:t xml:space="preserve">. </w:t>
      </w:r>
      <w:r w:rsidR="602876FC" w:rsidRPr="602876FC">
        <w:t>The caching window is configured in Receiver to xx seconds</w:t>
      </w:r>
      <w:r w:rsidR="6A1F3631" w:rsidRPr="606F043C">
        <w:t xml:space="preserve">. </w:t>
      </w:r>
      <w:r w:rsidR="007B069A">
        <w:t>Any number of concurrent</w:t>
      </w:r>
      <w:r w:rsidR="008456B9">
        <w:t>ly running</w:t>
      </w:r>
      <w:r w:rsidR="007B069A">
        <w:t xml:space="preserve"> receivers is supported.</w:t>
      </w:r>
    </w:p>
    <w:p w14:paraId="7D4A43D6" w14:textId="0EA2D5C6" w:rsidR="007B069A" w:rsidRDefault="003F6DEE" w:rsidP="00615FA4">
      <w:r w:rsidRPr="001D4218">
        <w:rPr>
          <w:b/>
          <w:bCs/>
        </w:rPr>
        <w:t>Query Service</w:t>
      </w:r>
      <w:r>
        <w:t xml:space="preserve"> is a service that queries a history of plots for a given vehicle within a given timeframe.</w:t>
      </w:r>
      <w:r w:rsidR="007B069A" w:rsidRPr="606F043C">
        <w:t xml:space="preserve">  </w:t>
      </w:r>
      <w:r w:rsidR="005807E9">
        <w:t>Additionally,</w:t>
      </w:r>
      <w:r w:rsidR="007B069A">
        <w:t xml:space="preserve"> for each plot when vehicle is moving return a time where vehicle was started (start of the journey). </w:t>
      </w:r>
      <w:r w:rsidR="005A294C">
        <w:t>When</w:t>
      </w:r>
      <w:r w:rsidR="007B069A">
        <w:t xml:space="preserve"> vehicle is not moving return a time where vehicle stopped (end of the journey). Assume all queries are sent within a caching window</w:t>
      </w:r>
      <w:r w:rsidR="008D09C7">
        <w:t xml:space="preserve"> so the data can be retrieved directly from the cache.</w:t>
      </w:r>
    </w:p>
    <w:p w14:paraId="42AF542A" w14:textId="1E015FA0" w:rsidR="007B069A" w:rsidRPr="001D4218" w:rsidRDefault="007B069A">
      <w:pPr>
        <w:rPr>
          <w:b/>
          <w:bCs/>
        </w:rPr>
      </w:pPr>
      <w:r w:rsidRPr="001D4218">
        <w:rPr>
          <w:b/>
          <w:bCs/>
        </w:rPr>
        <w:t>Example:</w:t>
      </w:r>
    </w:p>
    <w:p w14:paraId="727DFCA7" w14:textId="0E3236CD" w:rsidR="007B069A" w:rsidRDefault="007B069A" w:rsidP="00615FA4">
      <w:r>
        <w:t>Plots sent by Sender</w:t>
      </w:r>
      <w:r w:rsidR="001D5BB2">
        <w:t xml:space="preserve"> </w:t>
      </w:r>
      <w:r w:rsidR="00B433E9">
        <w:t>over time:</w:t>
      </w:r>
    </w:p>
    <w:p w14:paraId="616FE3B5" w14:textId="77777777" w:rsidR="00A53B3F" w:rsidRDefault="00A53B3F" w:rsidP="00A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bookmarkStart w:id="1" w:name="OLE_LINK1"/>
      <w:bookmarkStart w:id="2" w:name="OLE_LINK2"/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"lo0"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"EventCode"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IgnitionOff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"t0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C7F7A7C" w14:textId="77777777" w:rsidR="00A53B3F" w:rsidRDefault="00A53B3F" w:rsidP="00A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"EventCode"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IgnitionOn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"t1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618AB7D1" w14:textId="77777777" w:rsidR="00A53B3F" w:rsidRDefault="00A53B3F" w:rsidP="00A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"EventCode"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"Movement"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"t2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21BAC5CA" w14:textId="77777777" w:rsidR="00A53B3F" w:rsidRDefault="00A53B3F" w:rsidP="00A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"EventCode"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"Movement"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"t3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15428956" w14:textId="77777777" w:rsidR="00A53B3F" w:rsidRDefault="00A53B3F" w:rsidP="00A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"EventCode"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IgnitionOff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"t4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349B6F80" w14:textId="09E1F1F7" w:rsidR="00A53B3F" w:rsidRDefault="00A53B3F" w:rsidP="00A53B3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"v1"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"EventCode"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IgnitionOn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"t5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</w:p>
    <w:p w14:paraId="610FFDA6" w14:textId="77777777" w:rsidR="00A53B3F" w:rsidRDefault="00A53B3F" w:rsidP="00A53B3F">
      <w:pPr>
        <w:autoSpaceDE w:val="0"/>
        <w:autoSpaceDN w:val="0"/>
        <w:adjustRightInd w:val="0"/>
        <w:spacing w:after="0" w:line="240" w:lineRule="auto"/>
      </w:pPr>
    </w:p>
    <w:bookmarkEnd w:id="1"/>
    <w:bookmarkEnd w:id="2"/>
    <w:p w14:paraId="7D90D253" w14:textId="2335C5E6" w:rsidR="007B069A" w:rsidRDefault="007B069A" w:rsidP="00A53B3F">
      <w:pPr>
        <w:autoSpaceDE w:val="0"/>
        <w:autoSpaceDN w:val="0"/>
        <w:adjustRightInd w:val="0"/>
        <w:spacing w:after="0" w:line="240" w:lineRule="auto"/>
      </w:pPr>
      <w:r>
        <w:t>Plots queried for this vehicle for timeframe between t1 and t5</w:t>
      </w:r>
    </w:p>
    <w:p w14:paraId="5C1658B8" w14:textId="77777777" w:rsidR="007B069A" w:rsidRDefault="007B069A" w:rsidP="00615FA4">
      <w:r>
        <w:t xml:space="preserve">Query Service returns: </w:t>
      </w:r>
    </w:p>
    <w:p w14:paraId="4A6A5D7C" w14:textId="77777777" w:rsidR="001D5BB2" w:rsidRDefault="001D5BB2" w:rsidP="001D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[</w:t>
      </w:r>
    </w:p>
    <w:p w14:paraId="6D912E4B" w14:textId="77777777" w:rsidR="001D5BB2" w:rsidRDefault="001D5BB2" w:rsidP="001D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1,</w:t>
      </w:r>
      <w:r>
        <w:rPr>
          <w:rFonts w:ascii="Consolas" w:hAnsi="Consolas" w:cs="Consolas"/>
          <w:color w:val="2E75B6"/>
          <w:sz w:val="19"/>
          <w:szCs w:val="19"/>
        </w:rPr>
        <w:t>"Lat"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"EventCode"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IgnitionOn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JourneyStart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JourneyEnd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"null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</w:t>
      </w:r>
    </w:p>
    <w:p w14:paraId="75A9E1B0" w14:textId="77777777" w:rsidR="001D5BB2" w:rsidRDefault="001D5BB2" w:rsidP="001D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1,</w:t>
      </w:r>
      <w:r>
        <w:rPr>
          <w:rFonts w:ascii="Consolas" w:hAnsi="Consolas" w:cs="Consolas"/>
          <w:color w:val="2E75B6"/>
          <w:sz w:val="19"/>
          <w:szCs w:val="19"/>
        </w:rPr>
        <w:t>"Lat"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"EventCode"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"Movement"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"t2"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"JourneyStart"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"JourneyEnd"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11441341" w14:textId="77777777" w:rsidR="001D5BB2" w:rsidRDefault="001D5BB2" w:rsidP="001D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1,</w:t>
      </w:r>
      <w:r>
        <w:rPr>
          <w:rFonts w:ascii="Consolas" w:hAnsi="Consolas" w:cs="Consolas"/>
          <w:color w:val="2E75B6"/>
          <w:sz w:val="19"/>
          <w:szCs w:val="19"/>
        </w:rPr>
        <w:t>"Lat"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"EventCode"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"Movement"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"t3"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"JourneyStart"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"JourneyEnd"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7BA350E5" w14:textId="77777777" w:rsidR="001D5BB2" w:rsidRDefault="001D5BB2" w:rsidP="001D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1,</w:t>
      </w:r>
      <w:r>
        <w:rPr>
          <w:rFonts w:ascii="Consolas" w:hAnsi="Consolas" w:cs="Consolas"/>
          <w:color w:val="2E75B6"/>
          <w:sz w:val="19"/>
          <w:szCs w:val="19"/>
        </w:rPr>
        <w:t>"Lat"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"EventCode"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IgnitionOff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"JourneyStart"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"t1"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"JourneyEnd"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"t4"</w:t>
      </w:r>
      <w:r>
        <w:rPr>
          <w:rFonts w:ascii="Consolas" w:hAnsi="Consolas" w:cs="Consolas"/>
          <w:color w:val="000000"/>
          <w:sz w:val="19"/>
          <w:szCs w:val="19"/>
        </w:rPr>
        <w:t>},</w:t>
      </w:r>
    </w:p>
    <w:p w14:paraId="43634871" w14:textId="73C5F266" w:rsidR="001D5BB2" w:rsidRDefault="001D5BB2" w:rsidP="001D5BB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VId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: 1,</w:t>
      </w:r>
      <w:r>
        <w:rPr>
          <w:rFonts w:ascii="Consolas" w:hAnsi="Consolas" w:cs="Consolas"/>
          <w:color w:val="2E75B6"/>
          <w:sz w:val="19"/>
          <w:szCs w:val="19"/>
        </w:rPr>
        <w:t>"Lat"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"la5"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"Lon"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"lo4"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"EventCode"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IgnitionOn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2E75B6"/>
          <w:sz w:val="19"/>
          <w:szCs w:val="19"/>
        </w:rPr>
        <w:t>TimeStamp</w:t>
      </w:r>
      <w:proofErr w:type="spellEnd"/>
      <w:r>
        <w:rPr>
          <w:rFonts w:ascii="Consolas" w:hAnsi="Consolas" w:cs="Consolas"/>
          <w:color w:val="2E75B6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"JourneyStart"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"t5"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2E75B6"/>
          <w:sz w:val="19"/>
          <w:szCs w:val="19"/>
        </w:rPr>
        <w:t>"JourneyEnd"</w:t>
      </w:r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A31515"/>
          <w:sz w:val="19"/>
          <w:szCs w:val="19"/>
        </w:rPr>
        <w:t>"null"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7ED800F" w14:textId="77777777" w:rsidR="001D5BB2" w:rsidRDefault="001D5BB2" w:rsidP="12CC9F59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</w:rPr>
        <w:t>]</w:t>
      </w:r>
    </w:p>
    <w:p w14:paraId="6392BE59" w14:textId="1C278C24" w:rsidR="003F6DEE" w:rsidRDefault="003F6DEE" w:rsidP="001D5BB2">
      <w:pPr>
        <w:autoSpaceDE w:val="0"/>
        <w:autoSpaceDN w:val="0"/>
        <w:adjustRightInd w:val="0"/>
        <w:spacing w:after="0" w:line="240" w:lineRule="auto"/>
      </w:pPr>
    </w:p>
    <w:p w14:paraId="10B10F09" w14:textId="15D5A468" w:rsidR="003F6DEE" w:rsidRDefault="003F6DEE" w:rsidP="003F6DEE">
      <w:pPr>
        <w:pStyle w:val="Heading2"/>
        <w:rPr>
          <w:lang w:val="en-US"/>
        </w:rPr>
      </w:pPr>
      <w:r>
        <w:rPr>
          <w:lang w:val="en-US"/>
        </w:rPr>
        <w:lastRenderedPageBreak/>
        <w:t>Task</w:t>
      </w:r>
    </w:p>
    <w:p w14:paraId="778A586F" w14:textId="4C237580" w:rsidR="00902DCE" w:rsidRDefault="008740B5" w:rsidP="00615FA4">
      <w:r>
        <w:t>Implement</w:t>
      </w:r>
      <w:r w:rsidR="007B069A">
        <w:t xml:space="preserve"> plot delivery subsystem focusing on performance (maximize as much as possible throughput and minimize latency of </w:t>
      </w:r>
      <w:r w:rsidR="00643AD9">
        <w:t xml:space="preserve">each </w:t>
      </w:r>
      <w:r w:rsidR="007B069A">
        <w:t>component). Measure and report the following metrics under load test</w:t>
      </w:r>
      <w:r w:rsidR="0015192C">
        <w:t xml:space="preserve"> (the test fixture could be a part of solution)</w:t>
      </w:r>
      <w:r w:rsidR="007B069A">
        <w:t>:</w:t>
      </w:r>
    </w:p>
    <w:p w14:paraId="48B7DB40" w14:textId="6070C9D4" w:rsidR="007B069A" w:rsidRDefault="007B069A" w:rsidP="00615FA4">
      <w:r>
        <w:t># of messages/sec Receiver can handle</w:t>
      </w:r>
    </w:p>
    <w:p w14:paraId="61FBBBD4" w14:textId="31BBF243" w:rsidR="007B069A" w:rsidRDefault="007B069A" w:rsidP="00615FA4">
      <w:r>
        <w:t># of queries/sec Query Service can handle</w:t>
      </w:r>
    </w:p>
    <w:p w14:paraId="7626616D" w14:textId="42C09356" w:rsidR="00CB29A7" w:rsidRDefault="007B069A" w:rsidP="00615FA4">
      <w:pPr>
        <w:rPr>
          <w:ins w:id="3" w:author="Vladimir Makaev" w:date="2018-09-06T15:34:00Z"/>
        </w:rPr>
      </w:pPr>
      <w:proofErr w:type="spellStart"/>
      <w:r>
        <w:t>avg</w:t>
      </w:r>
      <w:proofErr w:type="spellEnd"/>
      <w:r>
        <w:t xml:space="preserve"> latency of query service request processing</w:t>
      </w:r>
    </w:p>
    <w:p w14:paraId="70E13430" w14:textId="1152766F" w:rsidR="00CB29A7" w:rsidRDefault="00CB29A7" w:rsidP="00615FA4">
      <w:ins w:id="4" w:author="Vladimir Makaev" w:date="2018-09-06T15:34:00Z">
        <w:r>
          <w:t xml:space="preserve">The implementation decisions </w:t>
        </w:r>
        <w:r w:rsidR="00B83098">
          <w:t>have</w:t>
        </w:r>
        <w:r>
          <w:t xml:space="preserve"> to be taken based on the Goals specified below</w:t>
        </w:r>
      </w:ins>
    </w:p>
    <w:p w14:paraId="6BA86B6B" w14:textId="77777777" w:rsidR="00E068FA" w:rsidRDefault="00E068FA" w:rsidP="001D4218">
      <w:pPr>
        <w:pStyle w:val="Heading2"/>
        <w:rPr>
          <w:ins w:id="5" w:author="Vladimir Makaev" w:date="2018-09-06T15:29:00Z"/>
          <w:lang w:val="en-US"/>
        </w:rPr>
      </w:pPr>
    </w:p>
    <w:p w14:paraId="009CBF1F" w14:textId="3CCDB4E9" w:rsidR="00CF2B06" w:rsidRPr="00CB29A7" w:rsidRDefault="00CF2B06" w:rsidP="001D4218">
      <w:pPr>
        <w:pStyle w:val="Heading2"/>
        <w:rPr>
          <w:sz w:val="36"/>
          <w:szCs w:val="28"/>
          <w:lang w:val="en-US"/>
          <w:rPrChange w:id="6" w:author="Vladimir Makaev" w:date="2018-09-06T15:31:00Z">
            <w:rPr>
              <w:lang w:val="en-US"/>
            </w:rPr>
          </w:rPrChange>
        </w:rPr>
      </w:pPr>
      <w:r w:rsidRPr="00CB29A7">
        <w:rPr>
          <w:sz w:val="36"/>
          <w:szCs w:val="28"/>
          <w:lang w:val="en-US"/>
          <w:rPrChange w:id="7" w:author="Vladimir Makaev" w:date="2018-09-06T15:31:00Z">
            <w:rPr>
              <w:lang w:val="en-US"/>
            </w:rPr>
          </w:rPrChange>
        </w:rPr>
        <w:t>Goals</w:t>
      </w:r>
      <w:ins w:id="8" w:author="Vladimir Makaev" w:date="2018-09-06T15:33:00Z">
        <w:r w:rsidR="00CB29A7">
          <w:rPr>
            <w:sz w:val="36"/>
            <w:szCs w:val="28"/>
            <w:lang w:val="en-US"/>
          </w:rPr>
          <w:t xml:space="preserve"> (ordered by priority)</w:t>
        </w:r>
      </w:ins>
    </w:p>
    <w:p w14:paraId="52838228" w14:textId="452777C0" w:rsidR="00CF2B06" w:rsidRPr="00E068FA" w:rsidRDefault="00CF2B06" w:rsidP="001D4218">
      <w:pPr>
        <w:pStyle w:val="ListParagraph"/>
        <w:numPr>
          <w:ilvl w:val="0"/>
          <w:numId w:val="3"/>
        </w:numPr>
        <w:rPr>
          <w:highlight w:val="yellow"/>
          <w:lang w:val="en-US"/>
          <w:rPrChange w:id="9" w:author="Vladimir Makaev" w:date="2018-09-06T15:30:00Z">
            <w:rPr>
              <w:lang w:val="en-US"/>
            </w:rPr>
          </w:rPrChange>
        </w:rPr>
      </w:pPr>
      <w:r w:rsidRPr="00E068FA">
        <w:rPr>
          <w:highlight w:val="yellow"/>
          <w:lang w:val="en-US"/>
          <w:rPrChange w:id="10" w:author="Vladimir Makaev" w:date="2018-09-06T15:30:00Z">
            <w:rPr>
              <w:lang w:val="en-US"/>
            </w:rPr>
          </w:rPrChange>
        </w:rPr>
        <w:t>Performance. Target for highest throughput and lowest latency possible.</w:t>
      </w:r>
    </w:p>
    <w:p w14:paraId="525736D7" w14:textId="246C4CE7" w:rsidR="00CF2B06" w:rsidRPr="00CB29A7" w:rsidRDefault="00CF2B06" w:rsidP="001D4218">
      <w:pPr>
        <w:pStyle w:val="ListParagraph"/>
        <w:numPr>
          <w:ilvl w:val="0"/>
          <w:numId w:val="3"/>
        </w:numPr>
        <w:rPr>
          <w:ins w:id="11" w:author="Vladimir Makaev" w:date="2018-09-06T15:32:00Z"/>
          <w:highlight w:val="yellow"/>
          <w:lang w:val="en-US"/>
          <w:rPrChange w:id="12" w:author="Vladimir Makaev" w:date="2018-09-06T15:32:00Z">
            <w:rPr>
              <w:ins w:id="13" w:author="Vladimir Makaev" w:date="2018-09-06T15:32:00Z"/>
              <w:highlight w:val="yellow"/>
            </w:rPr>
          </w:rPrChange>
        </w:rPr>
      </w:pPr>
      <w:r w:rsidRPr="00E068FA">
        <w:rPr>
          <w:highlight w:val="yellow"/>
          <w:lang w:val="en-US"/>
          <w:rPrChange w:id="14" w:author="Vladimir Makaev" w:date="2018-09-06T15:30:00Z">
            <w:rPr>
              <w:lang w:val="en-US"/>
            </w:rPr>
          </w:rPrChange>
        </w:rPr>
        <w:t xml:space="preserve">Code Quality. </w:t>
      </w:r>
      <w:r w:rsidRPr="00E068FA">
        <w:rPr>
          <w:highlight w:val="yellow"/>
          <w:rPrChange w:id="15" w:author="Vladimir Makaev" w:date="2018-09-06T15:30:00Z">
            <w:rPr/>
          </w:rPrChange>
        </w:rPr>
        <w:t>Focus on clean and SOLID implementation. Units tests is an advantage.</w:t>
      </w:r>
    </w:p>
    <w:p w14:paraId="69CEF855" w14:textId="1235FF2E" w:rsidR="00CB29A7" w:rsidRPr="00CB29A7" w:rsidDel="00CB29A7" w:rsidRDefault="00CB29A7">
      <w:pPr>
        <w:pStyle w:val="ListParagraph"/>
        <w:numPr>
          <w:ilvl w:val="0"/>
          <w:numId w:val="3"/>
        </w:numPr>
        <w:rPr>
          <w:del w:id="16" w:author="Vladimir Makaev" w:date="2018-09-06T15:33:00Z"/>
          <w:highlight w:val="yellow"/>
          <w:lang w:val="en-US"/>
          <w:rPrChange w:id="17" w:author="Vladimir Makaev" w:date="2018-09-06T15:33:00Z">
            <w:rPr>
              <w:del w:id="18" w:author="Vladimir Makaev" w:date="2018-09-06T15:33:00Z"/>
              <w:highlight w:val="yellow"/>
            </w:rPr>
          </w:rPrChange>
        </w:rPr>
        <w:pPrChange w:id="19" w:author="Vladimir Makaev" w:date="2018-09-06T15:33:00Z">
          <w:pPr/>
        </w:pPrChange>
      </w:pPr>
      <w:ins w:id="20" w:author="Vladimir Makaev" w:date="2018-09-06T15:32:00Z">
        <w:r>
          <w:rPr>
            <w:highlight w:val="yellow"/>
          </w:rPr>
          <w:t xml:space="preserve">Maintainability. It should be easy and straightforward to </w:t>
        </w:r>
      </w:ins>
      <w:ins w:id="21" w:author="Vladimir Makaev" w:date="2018-09-06T15:33:00Z">
        <w:r>
          <w:rPr>
            <w:highlight w:val="yellow"/>
          </w:rPr>
          <w:t xml:space="preserve">configure &amp; </w:t>
        </w:r>
      </w:ins>
      <w:ins w:id="22" w:author="Vladimir Makaev" w:date="2018-09-06T15:32:00Z">
        <w:r>
          <w:rPr>
            <w:highlight w:val="yellow"/>
          </w:rPr>
          <w:t>run</w:t>
        </w:r>
      </w:ins>
      <w:ins w:id="23" w:author="Vladimir Makaev" w:date="2018-09-06T15:33:00Z">
        <w:r>
          <w:rPr>
            <w:highlight w:val="yellow"/>
          </w:rPr>
          <w:t xml:space="preserve"> the application with as little configuration as possible.</w:t>
        </w:r>
      </w:ins>
    </w:p>
    <w:p w14:paraId="3C8B539E" w14:textId="77777777" w:rsidR="00CB29A7" w:rsidRPr="00E068FA" w:rsidRDefault="00CB29A7" w:rsidP="001D4218">
      <w:pPr>
        <w:pStyle w:val="ListParagraph"/>
        <w:numPr>
          <w:ilvl w:val="0"/>
          <w:numId w:val="3"/>
        </w:numPr>
        <w:rPr>
          <w:ins w:id="24" w:author="Vladimir Makaev" w:date="2018-09-06T15:33:00Z"/>
          <w:highlight w:val="yellow"/>
          <w:lang w:val="en-US"/>
          <w:rPrChange w:id="25" w:author="Vladimir Makaev" w:date="2018-09-06T15:30:00Z">
            <w:rPr>
              <w:ins w:id="26" w:author="Vladimir Makaev" w:date="2018-09-06T15:33:00Z"/>
              <w:lang w:val="en-US"/>
            </w:rPr>
          </w:rPrChange>
        </w:rPr>
      </w:pPr>
    </w:p>
    <w:p w14:paraId="28765DF5" w14:textId="56AE8D27" w:rsidR="007B069A" w:rsidRDefault="007B069A">
      <w:pPr>
        <w:pStyle w:val="ListParagraph"/>
        <w:pPrChange w:id="27" w:author="Vladimir Makaev" w:date="2018-09-06T15:33:00Z">
          <w:pPr/>
        </w:pPrChange>
      </w:pPr>
    </w:p>
    <w:p w14:paraId="0F9F3E89" w14:textId="35ECE402" w:rsidR="007B069A" w:rsidRDefault="007B069A" w:rsidP="007B069A">
      <w:pPr>
        <w:pStyle w:val="Heading2"/>
      </w:pPr>
      <w:r>
        <w:t>Implementation Requirements</w:t>
      </w:r>
    </w:p>
    <w:p w14:paraId="5BF3EECD" w14:textId="15B1B35C" w:rsidR="007B069A" w:rsidRDefault="007B069A" w:rsidP="007B069A">
      <w:r w:rsidRPr="001D4218">
        <w:rPr>
          <w:b/>
          <w:bCs/>
        </w:rPr>
        <w:t>Platform</w:t>
      </w:r>
      <w:r>
        <w:t>: .NET 4.6.2 or .NET Core</w:t>
      </w:r>
    </w:p>
    <w:p w14:paraId="1959B70D" w14:textId="5CF2D4AF" w:rsidR="007B069A" w:rsidRDefault="007B069A" w:rsidP="007B069A">
      <w:r w:rsidRPr="001D4218">
        <w:rPr>
          <w:b/>
          <w:bCs/>
        </w:rPr>
        <w:t>Language</w:t>
      </w:r>
      <w:r>
        <w:t>: C#</w:t>
      </w:r>
    </w:p>
    <w:p w14:paraId="6AD614F0" w14:textId="6146EC74" w:rsidR="007B069A" w:rsidDel="0016575C" w:rsidRDefault="007B069A" w:rsidP="007B069A">
      <w:pPr>
        <w:rPr>
          <w:del w:id="28" w:author="Vladimir Makaev" w:date="2017-09-04T14:57:00Z"/>
        </w:rPr>
      </w:pPr>
      <w:del w:id="29" w:author="Vladimir Makaev" w:date="2017-09-04T14:57:00Z">
        <w:r w:rsidRPr="001D4218" w:rsidDel="0016575C">
          <w:rPr>
            <w:b/>
            <w:bCs/>
          </w:rPr>
          <w:delText>Data Storage</w:delText>
        </w:r>
        <w:r w:rsidDel="0016575C">
          <w:delText>: SQL Server (or anything else you think is better, justification is required)</w:delText>
        </w:r>
      </w:del>
    </w:p>
    <w:p w14:paraId="743B2028" w14:textId="1719B345" w:rsidR="007B069A" w:rsidRDefault="007B069A" w:rsidP="007B069A">
      <w:r w:rsidRPr="001D4218">
        <w:rPr>
          <w:b/>
          <w:bCs/>
        </w:rPr>
        <w:t>Cache</w:t>
      </w:r>
      <w:r>
        <w:t>: Redis (or anything else you think is better, justification is required)</w:t>
      </w:r>
    </w:p>
    <w:p w14:paraId="7768AF8D" w14:textId="150FE27E" w:rsidR="007B069A" w:rsidRDefault="007B069A" w:rsidP="007B069A">
      <w:r w:rsidRPr="001D4218">
        <w:rPr>
          <w:b/>
          <w:bCs/>
        </w:rPr>
        <w:t>Message Broker</w:t>
      </w:r>
      <w:r>
        <w:t>: RabbitMQ</w:t>
      </w:r>
      <w:r w:rsidR="005A294C">
        <w:t xml:space="preserve"> (or anything else you think is better)</w:t>
      </w:r>
    </w:p>
    <w:p w14:paraId="78F94F1B" w14:textId="2B3F8EFF" w:rsidR="007B069A" w:rsidRDefault="007B069A" w:rsidP="007B069A">
      <w:r>
        <w:t xml:space="preserve">It is recommended to implement </w:t>
      </w:r>
      <w:r w:rsidRPr="001D4218">
        <w:rPr>
          <w:b/>
          <w:bCs/>
        </w:rPr>
        <w:t xml:space="preserve">Sender </w:t>
      </w:r>
      <w:r>
        <w:t xml:space="preserve">as console application, </w:t>
      </w:r>
      <w:r w:rsidRPr="001D4218">
        <w:rPr>
          <w:b/>
          <w:bCs/>
        </w:rPr>
        <w:t xml:space="preserve">Receiver </w:t>
      </w:r>
      <w:r>
        <w:t xml:space="preserve">as windows service and </w:t>
      </w:r>
      <w:r w:rsidRPr="001D4218">
        <w:rPr>
          <w:b/>
          <w:bCs/>
        </w:rPr>
        <w:t xml:space="preserve">Query Service </w:t>
      </w:r>
      <w:r>
        <w:t>as a WCF or ASP.NET MVC Core endpoint</w:t>
      </w:r>
      <w:r w:rsidR="00D17FE0">
        <w:t xml:space="preserve"> hosted inside a windows service</w:t>
      </w:r>
      <w:r>
        <w:t xml:space="preserve">. </w:t>
      </w:r>
    </w:p>
    <w:p w14:paraId="78CF57D2" w14:textId="5F8E7C2F" w:rsidR="4B90A3A1" w:rsidRDefault="4B90A3A1"/>
    <w:p w14:paraId="5ECCAD09" w14:textId="79D40412" w:rsidR="571A4AE4" w:rsidRDefault="4B90A3A1">
      <w:r>
        <w:t xml:space="preserve">For any questions contact: </w:t>
      </w:r>
      <w:proofErr w:type="gramStart"/>
      <w:r>
        <w:t>vladimir.</w:t>
      </w:r>
      <w:r w:rsidR="571A4AE4" w:rsidRPr="571A4AE4">
        <w:t>makayev</w:t>
      </w:r>
      <w:proofErr w:type="gramEnd"/>
      <w:r w:rsidR="571A4AE4" w:rsidRPr="571A4AE4">
        <w:t>@</w:t>
      </w:r>
      <w:del w:id="30" w:author="Vladimir Makaev" w:date="2018-09-06T15:28:00Z">
        <w:r w:rsidR="571A4AE4" w:rsidRPr="571A4AE4" w:rsidDel="00A1104E">
          <w:delText>fleetmatics</w:delText>
        </w:r>
      </w:del>
      <w:ins w:id="31" w:author="Vladimir Makaev" w:date="2018-09-06T15:28:00Z">
        <w:r w:rsidR="00A1104E">
          <w:t>verizonconnect</w:t>
        </w:r>
      </w:ins>
      <w:r w:rsidR="571A4AE4" w:rsidRPr="571A4AE4">
        <w:t>.com</w:t>
      </w:r>
    </w:p>
    <w:sectPr w:rsidR="571A4AE4" w:rsidSect="00F92E0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96834"/>
    <w:multiLevelType w:val="hybridMultilevel"/>
    <w:tmpl w:val="86D8B5E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F54F57"/>
    <w:multiLevelType w:val="hybridMultilevel"/>
    <w:tmpl w:val="F998D7D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7AA4286"/>
    <w:multiLevelType w:val="hybridMultilevel"/>
    <w:tmpl w:val="C00ACDAA"/>
    <w:lvl w:ilvl="0" w:tplc="A5AAD8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6C3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0066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FE8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0014A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C42A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6F259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A5E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B5C45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ladimir Makaev">
    <w15:presenceInfo w15:providerId="Windows Live" w15:userId="4742682e73056d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3376"/>
    <w:rsid w:val="00106A77"/>
    <w:rsid w:val="0015192C"/>
    <w:rsid w:val="0016575C"/>
    <w:rsid w:val="001D4218"/>
    <w:rsid w:val="001D5BB2"/>
    <w:rsid w:val="002154D3"/>
    <w:rsid w:val="002F7DAD"/>
    <w:rsid w:val="003D2A92"/>
    <w:rsid w:val="003F6DEE"/>
    <w:rsid w:val="004B1212"/>
    <w:rsid w:val="00536C85"/>
    <w:rsid w:val="005807E9"/>
    <w:rsid w:val="005A294C"/>
    <w:rsid w:val="00615FA4"/>
    <w:rsid w:val="00643AD9"/>
    <w:rsid w:val="00723376"/>
    <w:rsid w:val="007B069A"/>
    <w:rsid w:val="008456B9"/>
    <w:rsid w:val="008740B5"/>
    <w:rsid w:val="00884242"/>
    <w:rsid w:val="008D09C7"/>
    <w:rsid w:val="008D5661"/>
    <w:rsid w:val="00902DCE"/>
    <w:rsid w:val="00A1104E"/>
    <w:rsid w:val="00A53B3F"/>
    <w:rsid w:val="00A77495"/>
    <w:rsid w:val="00B433E9"/>
    <w:rsid w:val="00B83098"/>
    <w:rsid w:val="00C46CB4"/>
    <w:rsid w:val="00CB29A7"/>
    <w:rsid w:val="00CF2B06"/>
    <w:rsid w:val="00D17FE0"/>
    <w:rsid w:val="00DE06CA"/>
    <w:rsid w:val="00E068FA"/>
    <w:rsid w:val="00F60B31"/>
    <w:rsid w:val="00F92E08"/>
    <w:rsid w:val="12CC9F59"/>
    <w:rsid w:val="1337B606"/>
    <w:rsid w:val="368FBEF7"/>
    <w:rsid w:val="4B90A3A1"/>
    <w:rsid w:val="571A4AE4"/>
    <w:rsid w:val="602876FC"/>
    <w:rsid w:val="606F043C"/>
    <w:rsid w:val="6A1F36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BC29A"/>
  <w15:chartTrackingRefBased/>
  <w15:docId w15:val="{F5175D43-ECBA-4294-9199-DE34601ADA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F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F6DE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FA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F6DE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7B069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807E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07E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039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7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4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9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242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469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6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9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447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92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9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6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2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10140E-4F11-410F-A8D5-BC31273EDD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3512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 Makayev</dc:creator>
  <cp:keywords/>
  <dc:description/>
  <cp:lastModifiedBy>Martin McDevitt</cp:lastModifiedBy>
  <cp:revision>2</cp:revision>
  <dcterms:created xsi:type="dcterms:W3CDTF">2019-03-12T15:21:00Z</dcterms:created>
  <dcterms:modified xsi:type="dcterms:W3CDTF">2019-03-12T15:21:00Z</dcterms:modified>
</cp:coreProperties>
</file>